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76F" w:rsidRPr="0010532F" w:rsidRDefault="0051584A">
      <w:pPr>
        <w:rPr>
          <w:del w:id="0" w:author="User" w:date="2019-07-25T17:50:00Z"/>
        </w:rPr>
      </w:pPr>
      <w:del w:id="1" w:author="User" w:date="2019-07-25T17:50:00Z">
        <w:r w:rsidDel="0051584A">
          <w:delText>P1.</w:delText>
        </w:r>
      </w:del>
      <w:ins w:id="2" w:author="User" w:date="2019-07-25T17:50:00Z">
        <w:r>
          <w:t xml:space="preserve"> </w:t>
        </w:r>
        <w:proofErr w:type="gramStart"/>
        <w:r>
          <w:t>Added after deletion.</w:t>
        </w:r>
      </w:ins>
      <w:bookmarkStart w:id="3" w:name="_GoBack"/>
      <w:bookmarkEnd w:id="3"/>
      <w:proofErr w:type="gramEnd"/>
    </w:p>
    <w:sectPr w:rsidR="005A776F" w:rsidRPr="001053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4A"/>
    <w:rsid w:val="0010532F"/>
    <w:rsid w:val="0051584A"/>
    <w:rsid w:val="00A61DEF"/>
    <w:rsid w:val="00F0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2019-07-25T14:49:00Z</dcterms:created>
  <dcterms:modified xsi:type="dcterms:W3CDTF">2019-07-25T14:52:00Z</dcterms:modified>
</cp:coreProperties>
</file>