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E5" w:rsidRPr="006871DF" w:rsidRDefault="007C3625">
      <w:pPr>
        <w:shd w:val="clear" w:color="auto" w:fill="FFFFFF"/>
        <w:spacing w:before="100" w:beforeAutospacing="1" w:after="0" w:line="240" w:lineRule="auto"/>
        <w:jc w:val="both"/>
        <w:rPr>
          <w:lang w:val="en-US"/>
          <w:rPrChange w:id="0" w:author=" " w:date="2019-01-07T22:16:00Z">
            <w:rPr/>
          </w:rPrChange>
        </w:rPr>
      </w:pPr>
      <w:proofErr w:type="gramStart"/>
      <w:r w:rsidRPr="006871DF">
        <w:rPr>
          <w:lang w:val="en-US"/>
          <w:rPrChange w:id="1" w:author=" " w:date="2019-01-07T22:16:00Z">
            <w:rPr/>
          </w:rPrChange>
        </w:rPr>
        <w:t xml:space="preserve">The first </w:t>
      </w:r>
      <w:proofErr w:type="spellStart"/>
      <w:r w:rsidRPr="006871DF">
        <w:rPr>
          <w:lang w:val="en-US"/>
          <w:rPrChange w:id="2" w:author=" " w:date="2019-01-07T22:16:00Z">
            <w:rPr/>
          </w:rPrChange>
        </w:rPr>
        <w:t>run.</w:t>
      </w:r>
      <w:proofErr w:type="gramEnd"/>
      <w:r w:rsidR="005D550C" w:rsidRPr="000C2A81">
        <w:rPr>
          <w:b/>
        </w:rPr>
        <w:fldChar w:fldCharType="begin"/>
      </w:r>
      <w:r w:rsidR="006871DF" w:rsidRPr="006871DF">
        <w:rPr>
          <w:b/>
          <w:lang w:val="en-US"/>
          <w:rPrChange w:id="3" w:author=" " w:date="2019-01-07T22:16:00Z">
            <w:rPr>
              <w:b/>
            </w:rPr>
          </w:rPrChange>
        </w:rPr>
        <w:instrText xml:space="preserve"> HYPERLINK "https://www.hyperlink.com" </w:instrText>
      </w:r>
      <w:r w:rsidR="005D550C" w:rsidRPr="000C2A81">
        <w:rPr>
          <w:b/>
        </w:rPr>
        <w:fldChar w:fldCharType="separate"/>
      </w:r>
      <w:ins w:id="4" w:author=" " w:date="2019-01-07T22:17:00Z">
        <w:r w:rsidR="006871DF">
          <w:rPr>
            <w:b/>
            <w:lang w:val="en-US"/>
          </w:rPr>
          <w:t>I</w:t>
        </w:r>
      </w:ins>
      <w:ins w:id="5" w:author="Denis Konovalyenko" w:date="2019-01-07T20:11:00Z">
        <w:del w:id="6" w:author=" " w:date="2019-01-07T22:17:00Z">
          <w:r w:rsidRPr="006871DF" w:rsidDel="006871DF">
            <w:rPr>
              <w:b/>
              <w:lang w:val="en-US"/>
              <w:rPrChange w:id="7" w:author=" " w:date="2019-01-07T22:16:00Z">
                <w:rPr>
                  <w:b/>
                </w:rPr>
              </w:rPrChange>
            </w:rPr>
            <w:delText>i</w:delText>
          </w:r>
        </w:del>
        <w:r w:rsidRPr="006871DF">
          <w:rPr>
            <w:b/>
            <w:lang w:val="en-US"/>
            <w:rPrChange w:id="8" w:author=" " w:date="2019-01-07T22:16:00Z">
              <w:rPr>
                <w:b/>
              </w:rPr>
            </w:rPrChange>
          </w:rPr>
          <w:t>nside</w:t>
        </w:r>
        <w:proofErr w:type="spellEnd"/>
        <w:r w:rsidRPr="006871DF">
          <w:rPr>
            <w:b/>
            <w:lang w:val="en-US"/>
            <w:rPrChange w:id="9" w:author=" " w:date="2019-01-07T22:16:00Z">
              <w:rPr>
                <w:b/>
              </w:rPr>
            </w:rPrChange>
          </w:rPr>
          <w:t xml:space="preserve"> the </w:t>
        </w:r>
        <w:proofErr w:type="gramStart"/>
        <w:r w:rsidRPr="006871DF">
          <w:rPr>
            <w:b/>
            <w:lang w:val="en-US"/>
            <w:rPrChange w:id="10" w:author=" " w:date="2019-01-07T22:16:00Z">
              <w:rPr>
                <w:b/>
              </w:rPr>
            </w:rPrChange>
          </w:rPr>
          <w:t>ins</w:t>
        </w:r>
        <w:proofErr w:type="gramEnd"/>
        <w:r w:rsidRPr="006871DF">
          <w:rPr>
            <w:b/>
            <w:lang w:val="en-US"/>
            <w:rPrChange w:id="11" w:author=" " w:date="2019-01-07T22:16:00Z">
              <w:rPr>
                <w:b/>
              </w:rPr>
            </w:rPrChange>
          </w:rPr>
          <w:t xml:space="preserve"> </w:t>
        </w:r>
        <w:proofErr w:type="spellStart"/>
        <w:r w:rsidRPr="006871DF">
          <w:rPr>
            <w:b/>
            <w:lang w:val="en-US"/>
            <w:rPrChange w:id="12" w:author=" " w:date="2019-01-07T22:16:00Z">
              <w:rPr>
                <w:b/>
              </w:rPr>
            </w:rPrChange>
          </w:rPr>
          <w:t>revision</w:t>
        </w:r>
      </w:ins>
      <w:r w:rsidR="005D550C" w:rsidRPr="000C2A81">
        <w:rPr>
          <w:b/>
        </w:rPr>
        <w:fldChar w:fldCharType="end"/>
      </w:r>
      <w:ins w:id="13" w:author=" " w:date="2019-01-07T22:17:00Z">
        <w:r w:rsidR="006871DF">
          <w:rPr>
            <w:b/>
            <w:lang w:val="en-US"/>
          </w:rPr>
          <w:t>.</w:t>
        </w:r>
      </w:ins>
      <w:r w:rsidRPr="006871DF">
        <w:rPr>
          <w:b/>
          <w:lang w:val="en-US"/>
          <w:rPrChange w:id="14" w:author=" " w:date="2019-01-07T22:16:00Z">
            <w:rPr>
              <w:b/>
            </w:rPr>
          </w:rPrChange>
        </w:rPr>
        <w:t>The</w:t>
      </w:r>
      <w:proofErr w:type="spellEnd"/>
      <w:r w:rsidRPr="006871DF">
        <w:rPr>
          <w:b/>
          <w:lang w:val="en-US"/>
          <w:rPrChange w:id="15" w:author=" " w:date="2019-01-07T22:16:00Z">
            <w:rPr>
              <w:b/>
            </w:rPr>
          </w:rPrChange>
        </w:rPr>
        <w:t xml:space="preserve"> last run.</w:t>
      </w:r>
    </w:p>
    <w:sectPr w:rsidR="003A61E5" w:rsidRPr="006871DF" w:rsidSect="00CA51A6">
      <w:pgSz w:w="11906" w:h="16838"/>
      <w:pgMar w:top="1440" w:right="1080" w:bottom="1440" w:left="1080" w:header="708" w:footer="708" w:gutter="0"/>
      <w:cols w:num="2" w:space="708"/>
      <w:docGrid w:linePitch="360"/>
      <w:sectPrChange w:id="16" w:author="Denis Konovalyenko" w:date="2015-12-24T18:47:00Z">
        <w:sectPr w:rsidR="003A61E5" w:rsidRPr="006871DF" w:rsidSect="00CA51A6">
          <w:pgMar w:top="1134" w:right="850" w:bottom="1134" w:left="1701"/>
          <w:cols w:num="1"/>
        </w:sectPr>
      </w:sectPrChange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D550C"/>
    <w:rsid w:val="005E6081"/>
    <w:rsid w:val="00631375"/>
    <w:rsid w:val="006871DF"/>
    <w:rsid w:val="006C7CB4"/>
    <w:rsid w:val="00737D5D"/>
    <w:rsid w:val="00762E4D"/>
    <w:rsid w:val="007C3625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F43E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8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7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4E3CB-1085-4E22-870C-35FAF43A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 </cp:lastModifiedBy>
  <cp:revision>26</cp:revision>
  <dcterms:created xsi:type="dcterms:W3CDTF">2015-12-24T16:24:00Z</dcterms:created>
  <dcterms:modified xsi:type="dcterms:W3CDTF">2019-01-07T20:17:00Z</dcterms:modified>
</cp:coreProperties>
</file>