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6F" w:rsidRDefault="00A95F1B">
      <w:r>
        <w:t>Table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A95F1B" w:rsidTr="00A95F1B">
        <w:tc>
          <w:tcPr>
            <w:tcW w:w="3301" w:type="dxa"/>
          </w:tcPr>
          <w:p w:rsidR="00A95F1B" w:rsidRDefault="00A95F1B">
            <w:del w:id="0" w:author="User" w:date="2019-07-25T19:20:00Z">
              <w:r w:rsidDel="00A95F1B">
                <w:delText>00</w:delText>
              </w:r>
            </w:del>
          </w:p>
        </w:tc>
        <w:tc>
          <w:tcPr>
            <w:tcW w:w="3302" w:type="dxa"/>
          </w:tcPr>
          <w:p w:rsidR="00A95F1B" w:rsidRDefault="00A95F1B">
            <w:del w:id="1" w:author="User" w:date="2019-07-25T19:20:00Z">
              <w:r w:rsidDel="00A95F1B">
                <w:delText>01</w:delText>
              </w:r>
            </w:del>
          </w:p>
        </w:tc>
        <w:tc>
          <w:tcPr>
            <w:tcW w:w="3302" w:type="dxa"/>
          </w:tcPr>
          <w:p w:rsidR="00A95F1B" w:rsidRDefault="00A95F1B">
            <w:del w:id="2" w:author="User" w:date="2019-07-25T19:20:00Z">
              <w:r w:rsidDel="00A95F1B">
                <w:delText>02</w:delText>
              </w:r>
            </w:del>
          </w:p>
        </w:tc>
      </w:tr>
      <w:tr w:rsidR="00A95F1B" w:rsidDel="00A95F1B" w:rsidTr="00A95F1B">
        <w:trPr>
          <w:del w:id="3" w:author="User" w:date="2019-07-25T19:16:00Z"/>
        </w:trPr>
        <w:tc>
          <w:tcPr>
            <w:tcW w:w="3301" w:type="dxa"/>
          </w:tcPr>
          <w:p w:rsidR="00A95F1B" w:rsidDel="00A95F1B" w:rsidRDefault="00A95F1B">
            <w:pPr>
              <w:rPr>
                <w:del w:id="4" w:author="User" w:date="2019-07-25T19:16:00Z"/>
              </w:rPr>
            </w:pPr>
            <w:del w:id="5" w:author="User" w:date="2019-07-25T19:16:00Z">
              <w:r w:rsidDel="00A95F1B">
                <w:delText>10</w:delText>
              </w:r>
            </w:del>
          </w:p>
        </w:tc>
        <w:tc>
          <w:tcPr>
            <w:tcW w:w="3302" w:type="dxa"/>
          </w:tcPr>
          <w:p w:rsidR="00A95F1B" w:rsidDel="00A95F1B" w:rsidRDefault="00A95F1B">
            <w:pPr>
              <w:rPr>
                <w:del w:id="6" w:author="User" w:date="2019-07-25T19:16:00Z"/>
              </w:rPr>
            </w:pPr>
            <w:del w:id="7" w:author="User" w:date="2019-07-25T19:16:00Z">
              <w:r w:rsidDel="00A95F1B">
                <w:delText>11</w:delText>
              </w:r>
            </w:del>
          </w:p>
        </w:tc>
        <w:tc>
          <w:tcPr>
            <w:tcW w:w="3302" w:type="dxa"/>
          </w:tcPr>
          <w:p w:rsidR="00A95F1B" w:rsidDel="00A95F1B" w:rsidRDefault="00A95F1B">
            <w:pPr>
              <w:rPr>
                <w:del w:id="8" w:author="User" w:date="2019-07-25T19:16:00Z"/>
              </w:rPr>
            </w:pPr>
            <w:del w:id="9" w:author="User" w:date="2019-07-25T19:16:00Z">
              <w:r w:rsidDel="00A95F1B">
                <w:delText>12</w:delText>
              </w:r>
            </w:del>
          </w:p>
        </w:tc>
      </w:tr>
      <w:tr w:rsidR="00A95F1B" w:rsidTr="00A95F1B">
        <w:tc>
          <w:tcPr>
            <w:tcW w:w="3301" w:type="dxa"/>
          </w:tcPr>
          <w:p w:rsidR="00A95F1B" w:rsidRDefault="00A95F1B">
            <w:del w:id="10" w:author="User" w:date="2019-07-25T19:21:00Z">
              <w:r w:rsidDel="00A95F1B">
                <w:delText>20</w:delText>
              </w:r>
            </w:del>
          </w:p>
        </w:tc>
        <w:tc>
          <w:tcPr>
            <w:tcW w:w="3302" w:type="dxa"/>
          </w:tcPr>
          <w:p w:rsidR="00A95F1B" w:rsidRDefault="00A95F1B">
            <w:del w:id="11" w:author="User" w:date="2019-07-25T19:21:00Z">
              <w:r w:rsidDel="00A95F1B">
                <w:delText>21</w:delText>
              </w:r>
            </w:del>
          </w:p>
        </w:tc>
        <w:tc>
          <w:tcPr>
            <w:tcW w:w="3302" w:type="dxa"/>
          </w:tcPr>
          <w:p w:rsidR="00A95F1B" w:rsidRDefault="00A95F1B">
            <w:del w:id="12" w:author="User" w:date="2019-07-25T19:21:00Z">
              <w:r w:rsidDel="00A95F1B">
                <w:delText>22</w:delText>
              </w:r>
            </w:del>
          </w:p>
        </w:tc>
      </w:tr>
    </w:tbl>
    <w:p w:rsidR="00A95F1B" w:rsidRDefault="00A95F1B"/>
    <w:p w:rsidR="00A95F1B" w:rsidRDefault="00A95F1B">
      <w:r>
        <w:t>Table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A95F1B" w:rsidTr="00A95F1B">
        <w:tc>
          <w:tcPr>
            <w:tcW w:w="3301" w:type="dxa"/>
          </w:tcPr>
          <w:p w:rsidR="00A95F1B" w:rsidRDefault="00A95F1B">
            <w:ins w:id="13" w:author="User" w:date="2019-07-25T19:20:00Z">
              <w:r>
                <w:t>00</w:t>
              </w:r>
            </w:ins>
          </w:p>
        </w:tc>
        <w:tc>
          <w:tcPr>
            <w:tcW w:w="3302" w:type="dxa"/>
          </w:tcPr>
          <w:p w:rsidR="00A95F1B" w:rsidRDefault="00A95F1B">
            <w:ins w:id="14" w:author="User" w:date="2019-07-25T19:20:00Z">
              <w:r>
                <w:t>01</w:t>
              </w:r>
            </w:ins>
          </w:p>
        </w:tc>
        <w:tc>
          <w:tcPr>
            <w:tcW w:w="3302" w:type="dxa"/>
          </w:tcPr>
          <w:p w:rsidR="00A95F1B" w:rsidRDefault="00A95F1B">
            <w:ins w:id="15" w:author="User" w:date="2019-07-25T19:20:00Z">
              <w:r>
                <w:t>02</w:t>
              </w:r>
            </w:ins>
          </w:p>
        </w:tc>
      </w:tr>
      <w:tr w:rsidR="00A95F1B" w:rsidTr="00A95F1B">
        <w:tc>
          <w:tcPr>
            <w:tcW w:w="3301" w:type="dxa"/>
          </w:tcPr>
          <w:p w:rsidR="00A95F1B" w:rsidRDefault="002E449E">
            <w:r>
              <w:t>10</w:t>
            </w:r>
          </w:p>
        </w:tc>
        <w:tc>
          <w:tcPr>
            <w:tcW w:w="3302" w:type="dxa"/>
          </w:tcPr>
          <w:p w:rsidR="00A95F1B" w:rsidRDefault="00A95F1B"/>
        </w:tc>
        <w:tc>
          <w:tcPr>
            <w:tcW w:w="3302" w:type="dxa"/>
          </w:tcPr>
          <w:p w:rsidR="00A95F1B" w:rsidRDefault="00A95F1B"/>
        </w:tc>
      </w:tr>
      <w:tr w:rsidR="001C7189" w:rsidTr="00A95F1B">
        <w:trPr>
          <w:ins w:id="16" w:author="User" w:date="2019-07-25T20:14:00Z"/>
        </w:trPr>
        <w:tc>
          <w:tcPr>
            <w:tcW w:w="3301" w:type="dxa"/>
          </w:tcPr>
          <w:p w:rsidR="001C7189" w:rsidRDefault="001C7189">
            <w:pPr>
              <w:rPr>
                <w:ins w:id="17" w:author="User" w:date="2019-07-25T20:14:00Z"/>
              </w:rPr>
            </w:pPr>
            <w:ins w:id="18" w:author="User" w:date="2019-07-25T20:15:00Z">
              <w:r>
                <w:t>An i</w:t>
              </w:r>
            </w:ins>
            <w:ins w:id="19" w:author="User" w:date="2019-07-25T20:14:00Z">
              <w:r>
                <w:t>nserted row</w:t>
              </w:r>
            </w:ins>
            <w:ins w:id="20" w:author="User" w:date="2019-07-25T20:15:00Z">
              <w:r>
                <w:t>.</w:t>
              </w:r>
            </w:ins>
            <w:bookmarkStart w:id="21" w:name="_GoBack"/>
            <w:bookmarkEnd w:id="21"/>
          </w:p>
        </w:tc>
        <w:tc>
          <w:tcPr>
            <w:tcW w:w="3302" w:type="dxa"/>
          </w:tcPr>
          <w:p w:rsidR="001C7189" w:rsidRDefault="001C7189">
            <w:pPr>
              <w:rPr>
                <w:ins w:id="22" w:author="User" w:date="2019-07-25T20:14:00Z"/>
              </w:rPr>
            </w:pPr>
          </w:p>
        </w:tc>
        <w:tc>
          <w:tcPr>
            <w:tcW w:w="3302" w:type="dxa"/>
          </w:tcPr>
          <w:p w:rsidR="001C7189" w:rsidRDefault="001C7189">
            <w:pPr>
              <w:rPr>
                <w:ins w:id="23" w:author="User" w:date="2019-07-25T20:14:00Z"/>
              </w:rPr>
            </w:pPr>
          </w:p>
        </w:tc>
      </w:tr>
      <w:tr w:rsidR="00A95F1B" w:rsidTr="00A95F1B">
        <w:tc>
          <w:tcPr>
            <w:tcW w:w="3301" w:type="dxa"/>
          </w:tcPr>
          <w:p w:rsidR="00A95F1B" w:rsidRDefault="00A95F1B">
            <w:ins w:id="24" w:author="User" w:date="2019-07-25T19:21:00Z">
              <w:r>
                <w:t>20</w:t>
              </w:r>
            </w:ins>
          </w:p>
        </w:tc>
        <w:tc>
          <w:tcPr>
            <w:tcW w:w="3302" w:type="dxa"/>
          </w:tcPr>
          <w:p w:rsidR="00A95F1B" w:rsidRDefault="00A95F1B">
            <w:ins w:id="25" w:author="User" w:date="2019-07-25T19:21:00Z">
              <w:r>
                <w:t>21</w:t>
              </w:r>
            </w:ins>
          </w:p>
        </w:tc>
        <w:tc>
          <w:tcPr>
            <w:tcW w:w="3302" w:type="dxa"/>
          </w:tcPr>
          <w:p w:rsidR="00A95F1B" w:rsidRDefault="00A95F1B">
            <w:ins w:id="26" w:author="User" w:date="2019-07-25T19:21:00Z">
              <w:r>
                <w:t>22</w:t>
              </w:r>
            </w:ins>
          </w:p>
        </w:tc>
      </w:tr>
    </w:tbl>
    <w:p w:rsidR="00A95F1B" w:rsidRDefault="00A95F1B"/>
    <w:p w:rsidR="00EA23D0" w:rsidRDefault="00EA23D0">
      <w:r>
        <w:t>Table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EA23D0" w:rsidDel="00EA23D0" w:rsidTr="00EA23D0">
        <w:trPr>
          <w:del w:id="27" w:author="User" w:date="2019-07-25T19:25:00Z"/>
        </w:trPr>
        <w:tc>
          <w:tcPr>
            <w:tcW w:w="3301" w:type="dxa"/>
          </w:tcPr>
          <w:p w:rsidR="00EA23D0" w:rsidDel="00EA23D0" w:rsidRDefault="00BD5A73">
            <w:pPr>
              <w:rPr>
                <w:del w:id="28" w:author="User" w:date="2019-07-25T19:25:00Z"/>
              </w:rPr>
            </w:pPr>
            <w:ins w:id="29" w:author="User" w:date="2019-07-25T19:34:00Z">
              <w:r>
                <w:t>Added after table deletion.</w:t>
              </w:r>
            </w:ins>
          </w:p>
        </w:tc>
        <w:tc>
          <w:tcPr>
            <w:tcW w:w="3302" w:type="dxa"/>
          </w:tcPr>
          <w:p w:rsidR="00EA23D0" w:rsidDel="00EA23D0" w:rsidRDefault="00EA23D0">
            <w:pPr>
              <w:rPr>
                <w:del w:id="30" w:author="User" w:date="2019-07-25T19:25:00Z"/>
              </w:rPr>
            </w:pPr>
          </w:p>
        </w:tc>
        <w:tc>
          <w:tcPr>
            <w:tcW w:w="3302" w:type="dxa"/>
          </w:tcPr>
          <w:p w:rsidR="00EA23D0" w:rsidDel="00EA23D0" w:rsidRDefault="00EA23D0">
            <w:pPr>
              <w:rPr>
                <w:del w:id="31" w:author="User" w:date="2019-07-25T19:25:00Z"/>
              </w:rPr>
            </w:pPr>
          </w:p>
        </w:tc>
      </w:tr>
      <w:tr w:rsidR="00EA23D0" w:rsidDel="00EA23D0" w:rsidTr="00EA23D0">
        <w:trPr>
          <w:del w:id="32" w:author="User" w:date="2019-07-25T19:25:00Z"/>
        </w:trPr>
        <w:tc>
          <w:tcPr>
            <w:tcW w:w="3301" w:type="dxa"/>
          </w:tcPr>
          <w:p w:rsidR="00EA23D0" w:rsidDel="00EA23D0" w:rsidRDefault="00EA23D0">
            <w:pPr>
              <w:rPr>
                <w:del w:id="33" w:author="User" w:date="2019-07-25T19:25:00Z"/>
              </w:rPr>
            </w:pPr>
          </w:p>
        </w:tc>
        <w:tc>
          <w:tcPr>
            <w:tcW w:w="3302" w:type="dxa"/>
          </w:tcPr>
          <w:p w:rsidR="00EA23D0" w:rsidDel="00EA23D0" w:rsidRDefault="00EA23D0">
            <w:pPr>
              <w:rPr>
                <w:del w:id="34" w:author="User" w:date="2019-07-25T19:25:00Z"/>
              </w:rPr>
            </w:pPr>
          </w:p>
        </w:tc>
        <w:tc>
          <w:tcPr>
            <w:tcW w:w="3302" w:type="dxa"/>
          </w:tcPr>
          <w:p w:rsidR="00EA23D0" w:rsidDel="00EA23D0" w:rsidRDefault="00EA23D0">
            <w:pPr>
              <w:rPr>
                <w:del w:id="35" w:author="User" w:date="2019-07-25T19:25:00Z"/>
              </w:rPr>
            </w:pPr>
          </w:p>
        </w:tc>
      </w:tr>
      <w:tr w:rsidR="00EA23D0" w:rsidDel="00EA23D0" w:rsidTr="00EA23D0">
        <w:trPr>
          <w:del w:id="36" w:author="User" w:date="2019-07-25T19:25:00Z"/>
        </w:trPr>
        <w:tc>
          <w:tcPr>
            <w:tcW w:w="3301" w:type="dxa"/>
          </w:tcPr>
          <w:p w:rsidR="00EA23D0" w:rsidDel="00EA23D0" w:rsidRDefault="00EA23D0">
            <w:pPr>
              <w:rPr>
                <w:del w:id="37" w:author="User" w:date="2019-07-25T19:25:00Z"/>
              </w:rPr>
            </w:pPr>
          </w:p>
        </w:tc>
        <w:tc>
          <w:tcPr>
            <w:tcW w:w="3302" w:type="dxa"/>
          </w:tcPr>
          <w:p w:rsidR="00EA23D0" w:rsidDel="00EA23D0" w:rsidRDefault="00EA23D0">
            <w:pPr>
              <w:rPr>
                <w:del w:id="38" w:author="User" w:date="2019-07-25T19:25:00Z"/>
              </w:rPr>
            </w:pPr>
          </w:p>
        </w:tc>
        <w:tc>
          <w:tcPr>
            <w:tcW w:w="3302" w:type="dxa"/>
          </w:tcPr>
          <w:p w:rsidR="00EA23D0" w:rsidDel="00EA23D0" w:rsidRDefault="00EA23D0">
            <w:pPr>
              <w:rPr>
                <w:del w:id="39" w:author="User" w:date="2019-07-25T19:25:00Z"/>
              </w:rPr>
            </w:pPr>
          </w:p>
        </w:tc>
      </w:tr>
    </w:tbl>
    <w:p w:rsidR="00EA23D0" w:rsidRDefault="00EA23D0"/>
    <w:sectPr w:rsidR="00EA23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1B"/>
    <w:rsid w:val="001C7189"/>
    <w:rsid w:val="002E449E"/>
    <w:rsid w:val="00A61DEF"/>
    <w:rsid w:val="00A95F1B"/>
    <w:rsid w:val="00BD5A73"/>
    <w:rsid w:val="00EA23D0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2019-07-25T16:14:00Z</dcterms:created>
  <dcterms:modified xsi:type="dcterms:W3CDTF">2019-07-25T17:15:00Z</dcterms:modified>
</cp:coreProperties>
</file>