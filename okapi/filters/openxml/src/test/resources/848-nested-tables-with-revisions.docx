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F2" w:rsidRDefault="00F66087">
      <w:pPr>
        <w:rPr>
          <w:lang w:val="en-US"/>
        </w:rPr>
      </w:pPr>
      <w:r>
        <w:rPr>
          <w:lang w:val="en-US"/>
        </w:rPr>
        <w:t>Nested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6087" w:rsidTr="00F66087">
        <w:tc>
          <w:tcPr>
            <w:tcW w:w="46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F66087" w:rsidDel="00574AC9" w:rsidTr="00F66087">
              <w:trPr>
                <w:del w:id="0" w:author="User" w:date="2020-11-09T17:26:00Z"/>
              </w:trPr>
              <w:tc>
                <w:tcPr>
                  <w:tcW w:w="2223" w:type="dxa"/>
                </w:tcPr>
                <w:p w:rsidR="00F66087" w:rsidDel="00574AC9" w:rsidRDefault="00F66087">
                  <w:pPr>
                    <w:rPr>
                      <w:del w:id="1" w:author="User" w:date="2020-11-09T17:26:00Z"/>
                      <w:lang w:val="en-US"/>
                    </w:rPr>
                  </w:pPr>
                  <w:del w:id="2" w:author="User" w:date="2020-11-09T17:26:00Z">
                    <w:r w:rsidDel="00574AC9">
                      <w:rPr>
                        <w:lang w:val="en-US"/>
                      </w:rPr>
                      <w:delText>Nested c00</w:delText>
                    </w:r>
                  </w:del>
                </w:p>
              </w:tc>
              <w:tc>
                <w:tcPr>
                  <w:tcW w:w="2223" w:type="dxa"/>
                </w:tcPr>
                <w:p w:rsidR="00F66087" w:rsidDel="00574AC9" w:rsidRDefault="00F66087">
                  <w:pPr>
                    <w:rPr>
                      <w:del w:id="3" w:author="User" w:date="2020-11-09T17:26:00Z"/>
                      <w:lang w:val="en-US"/>
                    </w:rPr>
                  </w:pPr>
                </w:p>
              </w:tc>
            </w:tr>
            <w:tr w:rsidR="00F66087" w:rsidDel="00574AC9" w:rsidTr="00F66087">
              <w:trPr>
                <w:del w:id="4" w:author="User" w:date="2020-11-09T17:26:00Z"/>
              </w:trPr>
              <w:tc>
                <w:tcPr>
                  <w:tcW w:w="2223" w:type="dxa"/>
                </w:tcPr>
                <w:p w:rsidR="00F66087" w:rsidDel="00574AC9" w:rsidRDefault="00F66087">
                  <w:pPr>
                    <w:rPr>
                      <w:del w:id="5" w:author="User" w:date="2020-11-09T17:26:00Z"/>
                      <w:lang w:val="en-US"/>
                    </w:rPr>
                  </w:pPr>
                </w:p>
              </w:tc>
              <w:tc>
                <w:tcPr>
                  <w:tcW w:w="2223" w:type="dxa"/>
                </w:tcPr>
                <w:p w:rsidR="00F66087" w:rsidDel="00574AC9" w:rsidRDefault="00F66087">
                  <w:pPr>
                    <w:rPr>
                      <w:del w:id="6" w:author="User" w:date="2020-11-09T17:26:00Z"/>
                      <w:lang w:val="en-US"/>
                    </w:rPr>
                  </w:pPr>
                </w:p>
              </w:tc>
            </w:tr>
          </w:tbl>
          <w:p w:rsidR="00F66087" w:rsidRDefault="00F66087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66087" w:rsidRDefault="00F66087" w:rsidP="00F66087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</w:tr>
      <w:tr w:rsidR="00F66087" w:rsidTr="00F66087">
        <w:tc>
          <w:tcPr>
            <w:tcW w:w="4672" w:type="dxa"/>
          </w:tcPr>
          <w:p w:rsidR="00F66087" w:rsidRDefault="00F66087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66087" w:rsidRDefault="00F66087">
            <w:pPr>
              <w:rPr>
                <w:lang w:val="en-US"/>
              </w:rPr>
            </w:pPr>
          </w:p>
        </w:tc>
      </w:tr>
    </w:tbl>
    <w:p w:rsidR="00F66087" w:rsidRDefault="00F66087">
      <w:pPr>
        <w:rPr>
          <w:lang w:val="en-US"/>
        </w:rPr>
      </w:pPr>
    </w:p>
    <w:p w:rsidR="00F66087" w:rsidRDefault="00F66087">
      <w:pPr>
        <w:rPr>
          <w:lang w:val="en-US"/>
        </w:rPr>
      </w:pPr>
      <w:r>
        <w:rPr>
          <w:lang w:val="en-US"/>
        </w:rPr>
        <w:t>Empty nested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6087" w:rsidTr="00F66087">
        <w:tc>
          <w:tcPr>
            <w:tcW w:w="46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6"/>
            </w:tblGrid>
            <w:tr w:rsidR="00F66087" w:rsidDel="00574AC9" w:rsidTr="00F66087">
              <w:trPr>
                <w:del w:id="7" w:author="User" w:date="2020-11-09T17:25:00Z"/>
              </w:trPr>
              <w:tc>
                <w:tcPr>
                  <w:tcW w:w="4446" w:type="dxa"/>
                </w:tcPr>
                <w:p w:rsidR="00F66087" w:rsidDel="00574AC9" w:rsidRDefault="00F66087">
                  <w:pPr>
                    <w:rPr>
                      <w:del w:id="8" w:author="User" w:date="2020-11-09T17:25:00Z"/>
                      <w:lang w:val="en-US"/>
                    </w:rPr>
                  </w:pPr>
                </w:p>
              </w:tc>
            </w:tr>
            <w:tr w:rsidR="00F66087" w:rsidDel="00574AC9" w:rsidTr="00F66087">
              <w:trPr>
                <w:del w:id="9" w:author="User" w:date="2020-11-09T17:26:00Z"/>
              </w:trPr>
              <w:tc>
                <w:tcPr>
                  <w:tcW w:w="4446" w:type="dxa"/>
                </w:tcPr>
                <w:p w:rsidR="00F66087" w:rsidDel="00574AC9" w:rsidRDefault="00F66087">
                  <w:pPr>
                    <w:rPr>
                      <w:del w:id="10" w:author="User" w:date="2020-11-09T17:26:00Z"/>
                      <w:lang w:val="en-US"/>
                    </w:rPr>
                  </w:pPr>
                </w:p>
              </w:tc>
            </w:tr>
          </w:tbl>
          <w:p w:rsidR="00F66087" w:rsidRDefault="00F66087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66087" w:rsidRDefault="00F66087">
            <w:pPr>
              <w:rPr>
                <w:lang w:val="en-US"/>
              </w:rPr>
            </w:pPr>
          </w:p>
        </w:tc>
      </w:tr>
    </w:tbl>
    <w:p w:rsidR="00F66087" w:rsidRPr="00F66087" w:rsidRDefault="00F66087">
      <w:pPr>
        <w:rPr>
          <w:lang w:val="en-US"/>
        </w:rPr>
      </w:pPr>
      <w:bookmarkStart w:id="11" w:name="_GoBack"/>
      <w:bookmarkEnd w:id="11"/>
    </w:p>
    <w:sectPr w:rsidR="00F66087" w:rsidRPr="00F66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87"/>
    <w:rsid w:val="003A5E19"/>
    <w:rsid w:val="00574AC9"/>
    <w:rsid w:val="00C26106"/>
    <w:rsid w:val="00F6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5C20D-C549-45F3-9F8F-B0E002AA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2020-11-05T13:08:00Z</dcterms:created>
  <dcterms:modified xsi:type="dcterms:W3CDTF">2020-11-09T14:26:00Z</dcterms:modified>
</cp:coreProperties>
</file>