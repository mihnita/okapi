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AB" w:rsidRDefault="00B0052A" w:rsidP="00B0052A">
      <w:moveToRangeStart w:id="0" w:author="User" w:date="2019-07-06T17:13:00Z" w:name="move13325602"/>
      <w:moveTo w:id="1" w:author="User" w:date="2019-07-06T17:13:00Z">
        <w:r>
          <w:t>Moved paragraph</w:t>
        </w:r>
      </w:moveTo>
      <w:r w:rsidR="007848AB">
        <w:t xml:space="preserve"> and inserted text</w:t>
      </w:r>
      <w:ins w:id="2" w:author="User" w:date="2019-07-08T17:52:00Z">
        <w:r w:rsidR="00BB21A6">
          <w:t>.</w:t>
        </w:r>
      </w:ins>
    </w:p>
    <w:p w:rsidR="00B0052A" w:rsidRDefault="007848AB" w:rsidP="00B0052A">
      <w:r>
        <w:t>Plus another paragraph</w:t>
      </w:r>
      <w:r w:rsidR="00FA2952">
        <w:t xml:space="preserve"> (</w:t>
      </w:r>
      <w:del w:id="3" w:author="User" w:date="2019-07-08T17:52:00Z">
        <w:r w:rsidR="00FA2952" w:rsidDel="00BB21A6">
          <w:delText>deleted</w:delText>
        </w:r>
      </w:del>
      <w:r w:rsidR="00FA2952">
        <w:t>)</w:t>
      </w:r>
      <w:moveTo w:id="4" w:author="User" w:date="2019-07-06T17:13:00Z">
        <w:r w:rsidR="00B0052A">
          <w:t>.</w:t>
        </w:r>
      </w:moveTo>
    </w:p>
    <w:moveToRangeEnd w:id="0"/>
    <w:p w:rsidR="005A776F" w:rsidRDefault="002A29CB">
      <w:r>
        <w:t>Paragraph 1.</w:t>
      </w:r>
    </w:p>
    <w:p w:rsidR="00D51192" w:rsidRDefault="002A29CB">
      <w:pPr>
        <w:rPr>
          <w:ins w:id="5" w:author="User" w:date="2019-07-08T17:57:00Z"/>
        </w:rPr>
      </w:pPr>
      <w:moveFromRangeStart w:id="6" w:author="User" w:date="2019-07-06T17:13:00Z" w:name="move13325602"/>
      <w:moveFrom w:id="7" w:author="User" w:date="2019-07-06T17:13:00Z">
        <w:r w:rsidDel="00B0052A">
          <w:t>Moved paragraph</w:t>
        </w:r>
      </w:moveFrom>
      <w:ins w:id="8" w:author="User" w:date="2019-07-08T17:55:00Z">
        <w:r w:rsidR="00D51192">
          <w:t xml:space="preserve"> and inserted text</w:t>
        </w:r>
      </w:ins>
      <w:ins w:id="9" w:author="User" w:date="2019-07-08T17:56:00Z">
        <w:r w:rsidR="00D51192">
          <w:t xml:space="preserve"> into </w:t>
        </w:r>
      </w:ins>
      <w:ins w:id="10" w:author="User" w:date="2019-07-08T17:57:00Z">
        <w:r w:rsidR="00D51192">
          <w:t xml:space="preserve">the </w:t>
        </w:r>
      </w:ins>
      <w:ins w:id="11" w:author="User" w:date="2019-07-08T17:56:00Z">
        <w:r w:rsidR="00D51192">
          <w:t>moved from</w:t>
        </w:r>
      </w:ins>
      <w:ins w:id="12" w:author="User" w:date="2019-07-08T17:55:00Z">
        <w:r w:rsidR="00D51192">
          <w:t>.</w:t>
        </w:r>
      </w:ins>
    </w:p>
    <w:p w:rsidR="0017032D" w:rsidRDefault="00D51192" w:rsidP="0017032D">
      <w:pPr>
        <w:rPr>
          <w:ins w:id="13" w:author="User" w:date="2019-07-11T14:41:00Z"/>
        </w:rPr>
      </w:pPr>
      <w:ins w:id="14" w:author="User" w:date="2019-07-08T17:57:00Z">
        <w:r>
          <w:t>Plus another paragraph (</w:t>
        </w:r>
      </w:ins>
      <w:ins w:id="15" w:author="User" w:date="2019-07-08T18:00:00Z">
        <w:r w:rsidR="00B329AB">
          <w:t xml:space="preserve">also </w:t>
        </w:r>
      </w:ins>
      <w:ins w:id="16" w:author="User" w:date="2019-07-08T17:58:00Z">
        <w:r>
          <w:t>deleted</w:t>
        </w:r>
      </w:ins>
      <w:ins w:id="17" w:author="User" w:date="2019-07-08T17:57:00Z">
        <w:r>
          <w:t>)</w:t>
        </w:r>
      </w:ins>
      <w:moveFrom w:id="18" w:author="User" w:date="2019-07-06T17:13:00Z">
        <w:r w:rsidR="002A29CB" w:rsidDel="00B0052A">
          <w:t>.</w:t>
        </w:r>
      </w:moveFrom>
      <w:ins w:id="19" w:author="User" w:date="2019-07-11T14:27:00Z">
        <w:r w:rsidR="00B85D37">
          <w:t xml:space="preserve"> </w:t>
        </w:r>
      </w:ins>
      <w:r w:rsidR="00B85D37">
        <w:t xml:space="preserve"> </w:t>
      </w:r>
      <w:ins w:id="20" w:author="User" w:date="2019-07-11T14:36:00Z">
        <w:r w:rsidR="0017032D">
          <w:t>Paragraph 2 with inserted text.</w:t>
        </w:r>
      </w:ins>
    </w:p>
    <w:p w:rsidR="002A29CB" w:rsidRDefault="007F5592">
      <w:ins w:id="21" w:author="User" w:date="2019-07-11T14:41:00Z">
        <w:r>
          <w:t>Paragraph 3</w:t>
        </w:r>
      </w:ins>
      <w:ins w:id="22" w:author="User" w:date="2019-07-11T14:42:00Z">
        <w:r>
          <w:t xml:space="preserve"> </w:t>
        </w:r>
      </w:ins>
      <w:del w:id="23" w:author="User" w:date="2019-07-11T14:42:00Z">
        <w:r w:rsidR="00B85D37" w:rsidDel="007F5592">
          <w:delText xml:space="preserve">And </w:delText>
        </w:r>
      </w:del>
      <w:ins w:id="24" w:author="User" w:date="2019-07-11T14:42:00Z">
        <w:r>
          <w:t>a</w:t>
        </w:r>
        <w:r>
          <w:t xml:space="preserve">nd </w:t>
        </w:r>
      </w:ins>
      <w:r w:rsidR="00B85D37">
        <w:t>untracked inserted text.</w:t>
      </w:r>
    </w:p>
    <w:p w:rsidR="000772D4" w:rsidDel="00B0052A" w:rsidRDefault="000772D4">
      <w:r>
        <w:t>Paragraph 4.</w:t>
      </w:r>
      <w:bookmarkStart w:id="25" w:name="_GoBack"/>
      <w:bookmarkEnd w:id="25"/>
    </w:p>
    <w:moveFromRangeEnd w:id="6"/>
    <w:p w:rsidR="000772D4" w:rsidRDefault="008C7B8C">
      <w:del w:id="26" w:author="User" w:date="2019-07-11T14:36:00Z">
        <w:r w:rsidDel="0017032D">
          <w:delText>Paragraph 2</w:delText>
        </w:r>
      </w:del>
      <w:del w:id="27" w:author="User" w:date="2019-07-11T14:34:00Z">
        <w:r w:rsidDel="003331D3">
          <w:delText>.</w:delText>
        </w:r>
      </w:del>
    </w:p>
    <w:sectPr w:rsidR="000772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CB"/>
    <w:rsid w:val="00017D90"/>
    <w:rsid w:val="000772D4"/>
    <w:rsid w:val="0017032D"/>
    <w:rsid w:val="00270576"/>
    <w:rsid w:val="002A29CB"/>
    <w:rsid w:val="003331D3"/>
    <w:rsid w:val="007848AB"/>
    <w:rsid w:val="007F5592"/>
    <w:rsid w:val="008C7B8C"/>
    <w:rsid w:val="00991F43"/>
    <w:rsid w:val="00A61DEF"/>
    <w:rsid w:val="00B0052A"/>
    <w:rsid w:val="00B329AB"/>
    <w:rsid w:val="00B85D37"/>
    <w:rsid w:val="00BB21A6"/>
    <w:rsid w:val="00D51192"/>
    <w:rsid w:val="00F04C6E"/>
    <w:rsid w:val="00FA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2019-07-06T14:07:00Z</dcterms:created>
  <dcterms:modified xsi:type="dcterms:W3CDTF">2019-07-11T11:56:00Z</dcterms:modified>
</cp:coreProperties>
</file>