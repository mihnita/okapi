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76F" w:rsidRDefault="001A7D26">
      <w:moveToRangeStart w:id="0" w:author="User" w:date="2019-07-06T17:22:00Z" w:name="move13326195"/>
      <w:proofErr w:type="gramStart"/>
      <w:moveTo w:id="1" w:author="User" w:date="2019-07-06T17:22:00Z">
        <w:r>
          <w:t>Moved text.</w:t>
        </w:r>
      </w:moveTo>
      <w:moveToRangeEnd w:id="0"/>
      <w:proofErr w:type="gramEnd"/>
      <w:ins w:id="2" w:author="User" w:date="2019-07-06T17:23:00Z">
        <w:r>
          <w:t xml:space="preserve"> </w:t>
        </w:r>
      </w:ins>
      <w:proofErr w:type="gramStart"/>
      <w:r w:rsidR="00C6701C">
        <w:t>Text 1.</w:t>
      </w:r>
      <w:proofErr w:type="gramEnd"/>
      <w:ins w:id="3" w:author="User" w:date="2019-07-06T17:23:00Z">
        <w:r>
          <w:t xml:space="preserve"> </w:t>
        </w:r>
      </w:ins>
      <w:moveFromRangeStart w:id="4" w:author="User" w:date="2019-07-06T17:22:00Z" w:name="move13326195"/>
      <w:moveFrom w:id="5" w:author="User" w:date="2019-07-06T17:22:00Z">
        <w:r w:rsidR="00C6701C" w:rsidDel="001A7D26">
          <w:t xml:space="preserve"> Moved text.</w:t>
        </w:r>
      </w:moveFrom>
      <w:moveFromRangeEnd w:id="4"/>
    </w:p>
    <w:p w:rsidR="00C6701C" w:rsidRDefault="00C6701C">
      <w:bookmarkStart w:id="6" w:name="_GoBack"/>
      <w:bookmarkEnd w:id="6"/>
    </w:p>
    <w:sectPr w:rsidR="00C6701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01C"/>
    <w:rsid w:val="001A7D26"/>
    <w:rsid w:val="00A61DEF"/>
    <w:rsid w:val="00C6701C"/>
    <w:rsid w:val="00F0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2019-07-06T14:21:00Z</dcterms:created>
  <dcterms:modified xsi:type="dcterms:W3CDTF">2019-07-06T14:23:00Z</dcterms:modified>
</cp:coreProperties>
</file>