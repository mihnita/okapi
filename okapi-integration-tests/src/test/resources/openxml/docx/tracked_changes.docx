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50" w:rsidRPr="00F6504F" w:rsidRDefault="00F6504F" w:rsidP="00F6504F">
      <w:r>
        <w:t xml:space="preserve">Computer science or </w:t>
      </w:r>
      <w:ins w:id="0" w:author="Matt Valley" w:date="2010-11-15T21:55:00Z">
        <w:r>
          <w:t xml:space="preserve">CS or </w:t>
        </w:r>
      </w:ins>
      <w:r>
        <w:t>computing science (sometimes abbreviated CS) is the study of the theoretical foundations of information and computation</w:t>
      </w:r>
      <w:ins w:id="1" w:author="Matt Valley" w:date="2010-11-15T21:56:00Z">
        <w:r>
          <w:t xml:space="preserve"> and systems</w:t>
        </w:r>
      </w:ins>
      <w:r>
        <w:t xml:space="preserve">, and of </w:t>
      </w:r>
      <w:del w:id="2" w:author="Matt Valley" w:date="2010-11-15T21:56:00Z">
        <w:r w:rsidDel="00F6504F">
          <w:delText xml:space="preserve">practical </w:delText>
        </w:r>
      </w:del>
      <w:r>
        <w:t>techniques for their implementation and application in computer systems.</w:t>
      </w:r>
    </w:p>
    <w:sectPr w:rsidR="006C6550" w:rsidRPr="00F6504F" w:rsidSect="006C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04F"/>
    <w:rsid w:val="006C6550"/>
    <w:rsid w:val="00F6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2010-11-16T04:55:00Z</dcterms:created>
  <dcterms:modified xsi:type="dcterms:W3CDTF">2010-11-16T04:56:00Z</dcterms:modified>
</cp:coreProperties>
</file>